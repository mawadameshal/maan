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09FF" w14:textId="17F35567" w:rsidR="00033985" w:rsidRPr="001271BC" w:rsidRDefault="001271BC" w:rsidP="00033985">
      <w:pPr>
        <w:bidi/>
        <w:rPr>
          <w:rFonts w:asciiTheme="majorBidi" w:hAnsiTheme="majorBidi" w:cstheme="majorBidi"/>
          <w:b/>
          <w:bCs/>
          <w:rtl/>
          <w:lang w:bidi="ar-EG"/>
        </w:rPr>
      </w:pPr>
      <w:r w:rsidRPr="009438DB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إدارة </w:t>
      </w:r>
      <w:r w:rsidR="00033985" w:rsidRPr="009438DB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الإجازات </w:t>
      </w:r>
      <w:r w:rsidR="00033985" w:rsidRPr="009438DB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>السنوية</w:t>
      </w:r>
      <w:r w:rsidRPr="009438DB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 xml:space="preserve"> </w:t>
      </w:r>
      <w:r w:rsidRPr="001271BC">
        <w:rPr>
          <w:rFonts w:asciiTheme="majorBidi" w:hAnsiTheme="majorBidi" w:cs="Times New Roman" w:hint="cs"/>
          <w:b/>
          <w:bCs/>
          <w:color w:val="FF0000"/>
          <w:u w:val="single"/>
          <w:rtl/>
          <w:lang w:bidi="ar-EG"/>
        </w:rPr>
        <w:t>(ستكون ضمن بوابة إعدادات الموقع)</w:t>
      </w:r>
    </w:p>
    <w:p w14:paraId="486C6718" w14:textId="74CBBA80" w:rsidR="00033985" w:rsidRPr="00033985" w:rsidRDefault="00033985" w:rsidP="00033985">
      <w:pPr>
        <w:bidi/>
        <w:rPr>
          <w:rFonts w:asciiTheme="majorBidi" w:hAnsiTheme="majorBidi" w:cstheme="majorBidi"/>
          <w:b/>
          <w:bCs/>
          <w:rtl/>
          <w:lang w:bidi="ar-EG"/>
        </w:rPr>
      </w:pPr>
      <w:commentRangeStart w:id="0"/>
      <w:r w:rsidRPr="00033985">
        <w:rPr>
          <w:rFonts w:asciiTheme="majorBidi" w:hAnsiTheme="majorBidi" w:cstheme="majorBidi"/>
          <w:b/>
          <w:bCs/>
          <w:rtl/>
          <w:lang w:bidi="ar-EG"/>
        </w:rPr>
        <w:t>يمكنك</w:t>
      </w:r>
      <w:commentRangeEnd w:id="0"/>
      <w:r w:rsidR="001271BC">
        <w:rPr>
          <w:rStyle w:val="CommentReference"/>
          <w:rtl/>
        </w:rPr>
        <w:commentReference w:id="0"/>
      </w:r>
      <w:r w:rsidRPr="00033985">
        <w:rPr>
          <w:rFonts w:asciiTheme="majorBidi" w:hAnsiTheme="majorBidi" w:cstheme="majorBidi"/>
          <w:b/>
          <w:bCs/>
          <w:rtl/>
          <w:lang w:bidi="ar-EG"/>
        </w:rPr>
        <w:t xml:space="preserve"> من خلال هذه الواجهة تعريف الإجازات السنوية الخاصة بالمركز.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42"/>
        <w:gridCol w:w="4206"/>
      </w:tblGrid>
      <w:tr w:rsidR="00033985" w:rsidRPr="00033985" w14:paraId="597F67C5" w14:textId="77777777" w:rsidTr="002A0FD9">
        <w:trPr>
          <w:trHeight w:val="422"/>
        </w:trPr>
        <w:tc>
          <w:tcPr>
            <w:tcW w:w="0" w:type="auto"/>
            <w:shd w:val="clear" w:color="auto" w:fill="auto"/>
            <w:vAlign w:val="center"/>
          </w:tcPr>
          <w:p w14:paraId="290680F5" w14:textId="0FDF9CAE" w:rsidR="00033985" w:rsidRPr="00033985" w:rsidRDefault="00033985" w:rsidP="002A0FD9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033985">
              <w:rPr>
                <w:rFonts w:asciiTheme="majorBidi" w:hAnsiTheme="majorBidi" w:cstheme="majorBidi"/>
                <w:b/>
                <w:bCs/>
                <w:rtl/>
              </w:rPr>
              <w:t>طبيعة الإجازة:</w:t>
            </w:r>
          </w:p>
        </w:tc>
        <w:tc>
          <w:tcPr>
            <w:tcW w:w="0" w:type="auto"/>
            <w:vAlign w:val="center"/>
          </w:tcPr>
          <w:p w14:paraId="798E0C6B" w14:textId="77777777" w:rsidR="00033985" w:rsidRPr="00033985" w:rsidRDefault="00033985" w:rsidP="002A0FD9">
            <w:pPr>
              <w:bidi/>
              <w:rPr>
                <w:rFonts w:asciiTheme="majorBidi" w:hAnsiTheme="majorBidi" w:cstheme="majorBidi"/>
                <w:rtl/>
              </w:rPr>
            </w:pPr>
            <w:r w:rsidRPr="0003398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87E57A9" wp14:editId="3A3E6ECC">
                  <wp:extent cx="2532310" cy="340995"/>
                  <wp:effectExtent l="0" t="0" r="190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99" cy="34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985" w:rsidRPr="00033985" w14:paraId="344BBE2A" w14:textId="77777777" w:rsidTr="00925C04">
        <w:trPr>
          <w:trHeight w:val="602"/>
        </w:trPr>
        <w:tc>
          <w:tcPr>
            <w:tcW w:w="0" w:type="auto"/>
            <w:shd w:val="clear" w:color="auto" w:fill="auto"/>
          </w:tcPr>
          <w:p w14:paraId="07BCD6FF" w14:textId="11C9107D" w:rsidR="00033985" w:rsidRPr="00033985" w:rsidRDefault="00033985" w:rsidP="00033985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033985">
              <w:rPr>
                <w:rFonts w:asciiTheme="majorBidi" w:hAnsiTheme="majorBidi" w:cstheme="majorBidi"/>
                <w:b/>
                <w:bCs/>
                <w:rtl/>
                <w:lang w:bidi="ar-EG"/>
              </w:rPr>
              <w:t>من تاريخ:</w:t>
            </w:r>
          </w:p>
        </w:tc>
        <w:tc>
          <w:tcPr>
            <w:tcW w:w="0" w:type="auto"/>
            <w:vAlign w:val="center"/>
          </w:tcPr>
          <w:p w14:paraId="7290B3B9" w14:textId="5BD290EC" w:rsidR="00033985" w:rsidRPr="00033985" w:rsidRDefault="001271BC" w:rsidP="00033985">
            <w:pPr>
              <w:bidi/>
              <w:rPr>
                <w:rFonts w:asciiTheme="majorBidi" w:hAnsiTheme="majorBidi" w:cstheme="majorBidi"/>
                <w:rtl/>
              </w:rPr>
            </w:pPr>
            <w:r w:rsidRPr="0003398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80E9643" wp14:editId="22A74ABA">
                  <wp:extent cx="2532310" cy="340995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99" cy="34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985" w:rsidRPr="00033985" w14:paraId="17DA0976" w14:textId="77777777" w:rsidTr="00F273E4">
        <w:trPr>
          <w:trHeight w:val="602"/>
        </w:trPr>
        <w:tc>
          <w:tcPr>
            <w:tcW w:w="0" w:type="auto"/>
            <w:shd w:val="clear" w:color="auto" w:fill="auto"/>
          </w:tcPr>
          <w:p w14:paraId="58CB11C5" w14:textId="4E2C2A00" w:rsidR="00033985" w:rsidRPr="00033985" w:rsidRDefault="00033985" w:rsidP="00033985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033985">
              <w:rPr>
                <w:rFonts w:asciiTheme="majorBidi" w:hAnsiTheme="majorBidi" w:cstheme="majorBidi"/>
                <w:b/>
                <w:bCs/>
                <w:rtl/>
                <w:lang w:bidi="ar-EG"/>
              </w:rPr>
              <w:t>إلى تاريخ:</w:t>
            </w:r>
          </w:p>
        </w:tc>
        <w:tc>
          <w:tcPr>
            <w:tcW w:w="0" w:type="auto"/>
            <w:vAlign w:val="center"/>
          </w:tcPr>
          <w:p w14:paraId="01759B78" w14:textId="06EA98DE" w:rsidR="00033985" w:rsidRPr="00033985" w:rsidRDefault="001271BC" w:rsidP="00033985">
            <w:pPr>
              <w:bidi/>
              <w:jc w:val="center"/>
              <w:rPr>
                <w:rFonts w:asciiTheme="majorBidi" w:hAnsiTheme="majorBidi" w:cstheme="majorBidi"/>
                <w:noProof/>
              </w:rPr>
            </w:pPr>
            <w:r w:rsidRPr="0003398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0F72136" wp14:editId="53C20708">
                  <wp:extent cx="2532310" cy="340995"/>
                  <wp:effectExtent l="0" t="0" r="190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99" cy="34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258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69"/>
      </w:tblGrid>
      <w:tr w:rsidR="00033985" w:rsidRPr="00033985" w14:paraId="5638C915" w14:textId="77777777" w:rsidTr="002A0FD9">
        <w:trPr>
          <w:trHeight w:val="350"/>
        </w:trPr>
        <w:tc>
          <w:tcPr>
            <w:tcW w:w="1089" w:type="dxa"/>
            <w:shd w:val="clear" w:color="auto" w:fill="F7CAAC" w:themeFill="accent2" w:themeFillTint="66"/>
            <w:vAlign w:val="center"/>
          </w:tcPr>
          <w:p w14:paraId="70A6E409" w14:textId="77777777" w:rsidR="00033985" w:rsidRPr="00033985" w:rsidRDefault="00033985" w:rsidP="002A0F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EG"/>
              </w:rPr>
            </w:pPr>
            <w:r w:rsidRPr="00033985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EG"/>
              </w:rPr>
              <w:t>إضافة</w:t>
            </w:r>
          </w:p>
        </w:tc>
        <w:tc>
          <w:tcPr>
            <w:tcW w:w="1069" w:type="dxa"/>
            <w:shd w:val="clear" w:color="auto" w:fill="F7CAAC" w:themeFill="accent2" w:themeFillTint="66"/>
            <w:vAlign w:val="center"/>
          </w:tcPr>
          <w:p w14:paraId="4D872F92" w14:textId="77777777" w:rsidR="00033985" w:rsidRPr="00033985" w:rsidRDefault="00033985" w:rsidP="002A0F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EG"/>
              </w:rPr>
            </w:pPr>
            <w:r w:rsidRPr="00033985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EG"/>
              </w:rPr>
              <w:t>إلغاء الأمر</w:t>
            </w:r>
          </w:p>
        </w:tc>
      </w:tr>
    </w:tbl>
    <w:p w14:paraId="3F41F5E0" w14:textId="5E3FC410" w:rsidR="00033985" w:rsidRPr="00033985" w:rsidRDefault="00033985" w:rsidP="00033985">
      <w:pPr>
        <w:bidi/>
        <w:rPr>
          <w:rFonts w:asciiTheme="majorBidi" w:hAnsiTheme="majorBidi" w:cstheme="majorBidi"/>
          <w:rtl/>
          <w:lang w:bidi="ar-EG"/>
        </w:rPr>
      </w:pPr>
    </w:p>
    <w:p w14:paraId="46BEB0D1" w14:textId="4F5188EE" w:rsidR="00033985" w:rsidRDefault="00033985" w:rsidP="00033985">
      <w:pPr>
        <w:bidi/>
        <w:rPr>
          <w:rFonts w:asciiTheme="majorBidi" w:hAnsiTheme="majorBidi" w:cstheme="majorBidi"/>
          <w:rtl/>
          <w:lang w:bidi="ar-EG"/>
        </w:rPr>
      </w:pPr>
    </w:p>
    <w:p w14:paraId="7D5557E7" w14:textId="13C150F9" w:rsidR="00033985" w:rsidRDefault="001271BC" w:rsidP="00033985">
      <w:pPr>
        <w:bidi/>
        <w:rPr>
          <w:rFonts w:asciiTheme="majorBidi" w:hAnsiTheme="majorBidi" w:cstheme="majorBidi"/>
          <w:b/>
          <w:bCs/>
          <w:rtl/>
          <w:lang w:bidi="ar-EG"/>
        </w:rPr>
      </w:pP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8F7F5" wp14:editId="41F51918">
                <wp:simplePos x="0" y="0"/>
                <wp:positionH relativeFrom="column">
                  <wp:posOffset>7492690</wp:posOffset>
                </wp:positionH>
                <wp:positionV relativeFrom="paragraph">
                  <wp:posOffset>211160</wp:posOffset>
                </wp:positionV>
                <wp:extent cx="1115695" cy="281305"/>
                <wp:effectExtent l="0" t="0" r="2730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813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0176E" w14:textId="4FB794DA" w:rsidR="001271BC" w:rsidRDefault="001271BC" w:rsidP="001271BC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Arial" w:hint="cs"/>
                                <w:rtl/>
                                <w:lang w:bidi="ar-EG"/>
                              </w:rPr>
                              <w:t>بحث متقدم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F7F5" id="Rectangle 4" o:spid="_x0000_s1026" style="position:absolute;left:0;text-align:left;margin-left:590pt;margin-top:16.65pt;width:87.85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" fillcolor="white [3201]" strokecolor="#ed7d31 [3205]" strokeweight="1.5pt">
                <v:textbox>
                  <w:txbxContent>
                    <w:p w14:paraId="4D20176E" w14:textId="4FB794DA" w:rsidR="001271BC" w:rsidRDefault="001271BC" w:rsidP="001271BC">
                      <w:pPr>
                        <w:bidi/>
                        <w:jc w:val="center"/>
                      </w:pPr>
                      <w:r>
                        <w:rPr>
                          <w:rFonts w:cs="Arial" w:hint="cs"/>
                          <w:rtl/>
                          <w:lang w:bidi="ar-EG"/>
                        </w:rPr>
                        <w:t>بحث متقدم</w:t>
                      </w:r>
                    </w:p>
                  </w:txbxContent>
                </v:textbox>
              </v:rect>
            </w:pict>
          </mc:Fallback>
        </mc:AlternateContent>
      </w:r>
      <w:r w:rsidR="00033985" w:rsidRPr="00033985">
        <w:rPr>
          <w:rFonts w:asciiTheme="majorBidi" w:hAnsiTheme="majorBidi" w:cstheme="majorBidi"/>
          <w:b/>
          <w:bCs/>
          <w:rtl/>
          <w:lang w:bidi="ar-EG"/>
        </w:rPr>
        <w:t>يمكنك أن تجد الإجازات السنوية التي تم تعريفها على النظام</w:t>
      </w:r>
      <w:r w:rsidR="00033985" w:rsidRPr="00033985">
        <w:rPr>
          <w:rFonts w:asciiTheme="majorBidi" w:hAnsiTheme="majorBidi" w:cstheme="majorBidi"/>
          <w:b/>
          <w:bCs/>
          <w:lang w:bidi="ar-EG"/>
        </w:rPr>
        <w:t xml:space="preserve"> </w:t>
      </w:r>
      <w:r w:rsidR="00033985" w:rsidRPr="00033985">
        <w:rPr>
          <w:rFonts w:asciiTheme="majorBidi" w:hAnsiTheme="majorBidi" w:cstheme="majorBidi"/>
          <w:b/>
          <w:bCs/>
          <w:rtl/>
          <w:lang w:bidi="ar-EG"/>
        </w:rPr>
        <w:t>في الجدول أدناه</w:t>
      </w:r>
      <w:r w:rsidR="00033985" w:rsidRPr="00033985">
        <w:rPr>
          <w:rFonts w:asciiTheme="majorBidi" w:hAnsiTheme="majorBidi" w:cstheme="majorBidi"/>
          <w:b/>
          <w:bCs/>
          <w:lang w:bidi="ar-EG"/>
        </w:rPr>
        <w:t>:</w:t>
      </w:r>
    </w:p>
    <w:p w14:paraId="1D9DA2FA" w14:textId="076C4D40" w:rsidR="001271BC" w:rsidRDefault="001271BC" w:rsidP="001271BC">
      <w:pPr>
        <w:bidi/>
        <w:rPr>
          <w:rFonts w:asciiTheme="majorBidi" w:hAnsiTheme="majorBidi" w:cstheme="majorBidi"/>
          <w:b/>
          <w:bCs/>
          <w:rtl/>
          <w:lang w:bidi="ar-EG"/>
        </w:rPr>
      </w:pPr>
    </w:p>
    <w:p w14:paraId="213B746C" w14:textId="52014635" w:rsidR="001271BC" w:rsidRDefault="001271BC" w:rsidP="001271BC">
      <w:pPr>
        <w:bidi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</w:p>
    <w:p w14:paraId="1E505544" w14:textId="1C56D78E" w:rsidR="001271BC" w:rsidRDefault="001271BC" w:rsidP="001271BC">
      <w:pPr>
        <w:bidi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26ACF" wp14:editId="7147D8A4">
                <wp:simplePos x="0" y="0"/>
                <wp:positionH relativeFrom="column">
                  <wp:posOffset>4551045</wp:posOffset>
                </wp:positionH>
                <wp:positionV relativeFrom="paragraph">
                  <wp:posOffset>8890</wp:posOffset>
                </wp:positionV>
                <wp:extent cx="1145540" cy="295275"/>
                <wp:effectExtent l="0" t="0" r="1651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2952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CD22" w14:textId="79724D4E" w:rsidR="001271BC" w:rsidRDefault="001271BC" w:rsidP="001271BC">
                            <w:pPr>
                              <w:bidi/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1271BC">
                              <w:rPr>
                                <w:rFonts w:cs="Arial"/>
                                <w:rtl/>
                                <w:lang w:bidi="ar-EG"/>
                              </w:rPr>
                              <w:t>إلى تاريخ</w:t>
                            </w:r>
                            <w:r w:rsidRPr="001271BC">
                              <w:rPr>
                                <w:lang w:bidi="ar-EG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6ACF" id="Rectangle 267" o:spid="_x0000_s1027" style="position:absolute;left:0;text-align:left;margin-left:358.35pt;margin-top:.7pt;width:90.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" fillcolor="white [3201]" strokecolor="#ed7d31 [3205]" strokeweight="1.5pt">
                <v:textbox>
                  <w:txbxContent>
                    <w:p w14:paraId="403BCD22" w14:textId="79724D4E" w:rsidR="001271BC" w:rsidRDefault="001271BC" w:rsidP="001271BC">
                      <w:pPr>
                        <w:bidi/>
                        <w:jc w:val="center"/>
                        <w:rPr>
                          <w:rtl/>
                          <w:lang w:bidi="ar-EG"/>
                        </w:rPr>
                      </w:pPr>
                      <w:r w:rsidRPr="001271BC">
                        <w:rPr>
                          <w:rFonts w:cs="Arial"/>
                          <w:rtl/>
                          <w:lang w:bidi="ar-EG"/>
                        </w:rPr>
                        <w:t>إلى تاريخ</w:t>
                      </w:r>
                      <w:r w:rsidRPr="001271BC">
                        <w:rPr>
                          <w:lang w:bidi="ar-EG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AC8C6" wp14:editId="4958DDF5">
                <wp:simplePos x="0" y="0"/>
                <wp:positionH relativeFrom="column">
                  <wp:posOffset>7480935</wp:posOffset>
                </wp:positionH>
                <wp:positionV relativeFrom="paragraph">
                  <wp:posOffset>24130</wp:posOffset>
                </wp:positionV>
                <wp:extent cx="1115695" cy="281305"/>
                <wp:effectExtent l="0" t="0" r="27305" b="2349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8130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6BB4" w14:textId="204AA8B5" w:rsidR="001271BC" w:rsidRDefault="001271BC" w:rsidP="001271BC">
                            <w:pPr>
                              <w:bidi/>
                              <w:jc w:val="center"/>
                            </w:pPr>
                            <w:r w:rsidRPr="001271BC">
                              <w:rPr>
                                <w:rFonts w:cs="Arial"/>
                                <w:rtl/>
                                <w:lang w:bidi="ar-EG"/>
                              </w:rPr>
                              <w:t>طبيعة الإجازة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AC8C6" id="Rectangle 265" o:spid="_x0000_s1028" style="position:absolute;left:0;text-align:left;margin-left:589.05pt;margin-top:1.9pt;width:87.85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" fillcolor="white [3201]" strokecolor="#ed7d31 [3205]" strokeweight="1.5pt">
                <v:textbox>
                  <w:txbxContent>
                    <w:p w14:paraId="779A6BB4" w14:textId="204AA8B5" w:rsidR="001271BC" w:rsidRDefault="001271BC" w:rsidP="001271BC">
                      <w:pPr>
                        <w:bidi/>
                        <w:jc w:val="center"/>
                      </w:pPr>
                      <w:r w:rsidRPr="001271BC">
                        <w:rPr>
                          <w:rFonts w:cs="Arial"/>
                          <w:rtl/>
                          <w:lang w:bidi="ar-EG"/>
                        </w:rPr>
                        <w:t>طبيعة الإجازة</w:t>
                      </w:r>
                    </w:p>
                  </w:txbxContent>
                </v:textbox>
              </v:rect>
            </w:pict>
          </mc:Fallback>
        </mc:AlternateContent>
      </w:r>
      <w:r w:rsidRPr="001271BC">
        <w:rPr>
          <w:rFonts w:asciiTheme="majorBidi" w:hAnsiTheme="majorBidi" w:cs="Times New Roman"/>
          <w:b/>
          <w:bCs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233B3" wp14:editId="61797E1F">
                <wp:simplePos x="0" y="0"/>
                <wp:positionH relativeFrom="column">
                  <wp:posOffset>5944870</wp:posOffset>
                </wp:positionH>
                <wp:positionV relativeFrom="paragraph">
                  <wp:posOffset>9452</wp:posOffset>
                </wp:positionV>
                <wp:extent cx="1145540" cy="295275"/>
                <wp:effectExtent l="0" t="0" r="1651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2952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1223" w14:textId="723DFC36" w:rsidR="001271BC" w:rsidRDefault="001271BC" w:rsidP="001271BC">
                            <w:pPr>
                              <w:bidi/>
                              <w:jc w:val="center"/>
                            </w:pPr>
                            <w:r w:rsidRPr="001271BC">
                              <w:rPr>
                                <w:rFonts w:cs="Arial"/>
                                <w:rtl/>
                                <w:lang w:bidi="ar-EG"/>
                              </w:rPr>
                              <w:t>من تاريخ</w:t>
                            </w:r>
                            <w:r w:rsidRPr="001271BC">
                              <w:rPr>
                                <w:rFonts w:cs="Arial"/>
                                <w:lang w:bidi="ar-EG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33B3" id="Rectangle 268" o:spid="_x0000_s1029" style="position:absolute;left:0;text-align:left;margin-left:468.1pt;margin-top:.75pt;width:90.2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" fillcolor="white [3201]" strokecolor="#ed7d31 [3205]" strokeweight="1.5pt">
                <v:textbox>
                  <w:txbxContent>
                    <w:p w14:paraId="7DB31223" w14:textId="723DFC36" w:rsidR="001271BC" w:rsidRDefault="001271BC" w:rsidP="001271BC">
                      <w:pPr>
                        <w:bidi/>
                        <w:jc w:val="center"/>
                      </w:pPr>
                      <w:r w:rsidRPr="001271BC">
                        <w:rPr>
                          <w:rFonts w:cs="Arial"/>
                          <w:rtl/>
                          <w:lang w:bidi="ar-EG"/>
                        </w:rPr>
                        <w:t>من تاريخ</w:t>
                      </w:r>
                      <w:r w:rsidRPr="001271BC">
                        <w:rPr>
                          <w:rFonts w:cs="Arial"/>
                          <w:lang w:bidi="ar-EG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D70948">
        <w:rPr>
          <w:rFonts w:ascii="Simplified Arabic" w:hAnsi="Simplified Arabic" w:cs="Simplified Arabic"/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67551" wp14:editId="605E1CC7">
                <wp:simplePos x="0" y="0"/>
                <wp:positionH relativeFrom="margin">
                  <wp:align>left</wp:align>
                </wp:positionH>
                <wp:positionV relativeFrom="paragraph">
                  <wp:posOffset>60546</wp:posOffset>
                </wp:positionV>
                <wp:extent cx="896620" cy="315891"/>
                <wp:effectExtent l="0" t="0" r="17780" b="2730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15891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3CB07" w14:textId="77777777" w:rsidR="001271BC" w:rsidRPr="001271BC" w:rsidRDefault="001271BC" w:rsidP="001271BC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</w:rPr>
                            </w:pPr>
                            <w:r w:rsidRPr="001271BC">
                              <w:rPr>
                                <w:rFonts w:ascii="Simplified Arabic" w:hAnsi="Simplified Arabic" w:cs="Simplified Arabic"/>
                                <w:rtl/>
                                <w:lang w:bidi="ar-EG"/>
                              </w:rPr>
                              <w:t>بحث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7551" id="Rectangle 261" o:spid="_x0000_s1030" style="position:absolute;left:0;text-align:left;margin-left:0;margin-top:4.75pt;width:70.6pt;height:24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" fillcolor="white [3201]" strokecolor="#ed7d31 [3205]" strokeweight="1.5pt">
                <v:textbox>
                  <w:txbxContent>
                    <w:p w14:paraId="0AE3CB07" w14:textId="77777777" w:rsidR="001271BC" w:rsidRPr="001271BC" w:rsidRDefault="001271BC" w:rsidP="001271BC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</w:rPr>
                      </w:pPr>
                      <w:r w:rsidRPr="001271BC">
                        <w:rPr>
                          <w:rFonts w:ascii="Simplified Arabic" w:hAnsi="Simplified Arabic" w:cs="Simplified Arabic"/>
                          <w:rtl/>
                          <w:lang w:bidi="ar-EG"/>
                        </w:rPr>
                        <w:t>بحث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A4CEAD" w14:textId="68162750" w:rsidR="001271BC" w:rsidRDefault="001271BC" w:rsidP="001271BC">
      <w:pPr>
        <w:bidi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</w:p>
    <w:p w14:paraId="34EF0D24" w14:textId="77777777" w:rsidR="001271BC" w:rsidRPr="001271BC" w:rsidRDefault="001271BC" w:rsidP="001271BC">
      <w:pPr>
        <w:bidi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70"/>
        <w:gridCol w:w="4001"/>
        <w:gridCol w:w="2121"/>
        <w:gridCol w:w="2146"/>
        <w:gridCol w:w="4742"/>
      </w:tblGrid>
      <w:tr w:rsidR="001271BC" w:rsidRPr="001271BC" w14:paraId="15D86840" w14:textId="77777777" w:rsidTr="001271BC">
        <w:tc>
          <w:tcPr>
            <w:tcW w:w="210" w:type="pct"/>
            <w:shd w:val="clear" w:color="auto" w:fill="F7CAAC" w:themeFill="accent2" w:themeFillTint="66"/>
          </w:tcPr>
          <w:p w14:paraId="443FF3D4" w14:textId="469B1FF9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  <w:r w:rsidRPr="001271BC">
              <w:rPr>
                <w:rFonts w:asciiTheme="majorBidi" w:hAnsiTheme="majorBidi" w:cstheme="majorBidi"/>
                <w:b/>
                <w:bCs/>
                <w:rtl/>
                <w:lang w:bidi="ar-EG"/>
              </w:rPr>
              <w:t>#</w:t>
            </w:r>
          </w:p>
        </w:tc>
        <w:tc>
          <w:tcPr>
            <w:tcW w:w="1473" w:type="pct"/>
            <w:shd w:val="clear" w:color="auto" w:fill="F7CAAC" w:themeFill="accent2" w:themeFillTint="66"/>
          </w:tcPr>
          <w:p w14:paraId="6479DAD7" w14:textId="5CBACDFB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  <w:r w:rsidRPr="001271BC">
              <w:rPr>
                <w:rFonts w:asciiTheme="majorBidi" w:hAnsiTheme="majorBidi" w:cstheme="majorBidi"/>
                <w:b/>
                <w:bCs/>
                <w:rtl/>
                <w:lang w:bidi="ar-EG"/>
              </w:rPr>
              <w:t>طبيعة الإجازة</w:t>
            </w:r>
          </w:p>
        </w:tc>
        <w:tc>
          <w:tcPr>
            <w:tcW w:w="781" w:type="pct"/>
            <w:shd w:val="clear" w:color="auto" w:fill="F7CAAC" w:themeFill="accent2" w:themeFillTint="66"/>
          </w:tcPr>
          <w:p w14:paraId="31CD473E" w14:textId="513DAF14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  <w:r w:rsidRPr="001271BC">
              <w:rPr>
                <w:rFonts w:asciiTheme="majorBidi" w:hAnsiTheme="majorBidi" w:cstheme="majorBidi"/>
                <w:b/>
                <w:bCs/>
                <w:rtl/>
                <w:lang w:bidi="ar-EG"/>
              </w:rPr>
              <w:t>من تاريخ:</w:t>
            </w:r>
          </w:p>
        </w:tc>
        <w:tc>
          <w:tcPr>
            <w:tcW w:w="790" w:type="pct"/>
            <w:shd w:val="clear" w:color="auto" w:fill="F7CAAC" w:themeFill="accent2" w:themeFillTint="66"/>
          </w:tcPr>
          <w:p w14:paraId="2B32E6E6" w14:textId="2779AC40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  <w:r w:rsidRPr="001271BC">
              <w:rPr>
                <w:rFonts w:asciiTheme="majorBidi" w:hAnsiTheme="majorBidi" w:cstheme="majorBidi"/>
                <w:b/>
                <w:bCs/>
                <w:rtl/>
                <w:lang w:bidi="ar-EG"/>
              </w:rPr>
              <w:t>إلى تاريخ:</w:t>
            </w:r>
          </w:p>
        </w:tc>
        <w:tc>
          <w:tcPr>
            <w:tcW w:w="1746" w:type="pct"/>
            <w:shd w:val="clear" w:color="auto" w:fill="F7CAAC" w:themeFill="accent2" w:themeFillTint="66"/>
            <w:vAlign w:val="center"/>
          </w:tcPr>
          <w:p w14:paraId="5AD0C312" w14:textId="370FAF22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EG"/>
              </w:rPr>
            </w:pPr>
            <w:r w:rsidRPr="001271BC">
              <w:rPr>
                <w:rFonts w:asciiTheme="majorBidi" w:hAnsiTheme="majorBidi" w:cstheme="majorBidi"/>
                <w:b/>
                <w:bCs/>
                <w:rtl/>
              </w:rPr>
              <w:t>تفاصيل ذات علاقة بالإجازة</w:t>
            </w:r>
          </w:p>
        </w:tc>
      </w:tr>
      <w:tr w:rsidR="00033985" w:rsidRPr="001271BC" w14:paraId="4C5D56C2" w14:textId="77777777" w:rsidTr="001271BC">
        <w:trPr>
          <w:trHeight w:val="432"/>
        </w:trPr>
        <w:tc>
          <w:tcPr>
            <w:tcW w:w="210" w:type="pct"/>
          </w:tcPr>
          <w:p w14:paraId="2A242981" w14:textId="3409058F" w:rsidR="00033985" w:rsidRPr="001271BC" w:rsidRDefault="00033985" w:rsidP="00033985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473" w:type="pct"/>
          </w:tcPr>
          <w:p w14:paraId="485913ED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81" w:type="pct"/>
          </w:tcPr>
          <w:p w14:paraId="1C5E51AD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90" w:type="pct"/>
          </w:tcPr>
          <w:p w14:paraId="697026DF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46" w:type="pct"/>
          </w:tcPr>
          <w:p w14:paraId="0E902EBA" w14:textId="768ACDCD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1271B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6063BB7" wp14:editId="782DBA43">
                  <wp:extent cx="647700" cy="257175"/>
                  <wp:effectExtent l="0" t="0" r="0" b="9525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985" w:rsidRPr="001271BC" w14:paraId="635C3CFB" w14:textId="77777777" w:rsidTr="001271BC">
        <w:trPr>
          <w:trHeight w:val="432"/>
        </w:trPr>
        <w:tc>
          <w:tcPr>
            <w:tcW w:w="210" w:type="pct"/>
          </w:tcPr>
          <w:p w14:paraId="6E1CDA7A" w14:textId="77777777" w:rsidR="00033985" w:rsidRPr="001271BC" w:rsidRDefault="00033985" w:rsidP="00033985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473" w:type="pct"/>
          </w:tcPr>
          <w:p w14:paraId="63F675A7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81" w:type="pct"/>
          </w:tcPr>
          <w:p w14:paraId="010C60E9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90" w:type="pct"/>
          </w:tcPr>
          <w:p w14:paraId="52EE8AEF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46" w:type="pct"/>
          </w:tcPr>
          <w:p w14:paraId="2454C6D2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033985" w:rsidRPr="001271BC" w14:paraId="72E1DFFA" w14:textId="77777777" w:rsidTr="001271BC">
        <w:trPr>
          <w:trHeight w:val="432"/>
        </w:trPr>
        <w:tc>
          <w:tcPr>
            <w:tcW w:w="210" w:type="pct"/>
          </w:tcPr>
          <w:p w14:paraId="3FAD94FB" w14:textId="77777777" w:rsidR="00033985" w:rsidRPr="001271BC" w:rsidRDefault="00033985" w:rsidP="00033985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473" w:type="pct"/>
          </w:tcPr>
          <w:p w14:paraId="01394059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81" w:type="pct"/>
          </w:tcPr>
          <w:p w14:paraId="0C663DAC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90" w:type="pct"/>
          </w:tcPr>
          <w:p w14:paraId="4958B0D3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46" w:type="pct"/>
          </w:tcPr>
          <w:p w14:paraId="6A845C9D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033985" w:rsidRPr="001271BC" w14:paraId="17D39C1B" w14:textId="77777777" w:rsidTr="001271BC">
        <w:trPr>
          <w:trHeight w:val="432"/>
        </w:trPr>
        <w:tc>
          <w:tcPr>
            <w:tcW w:w="210" w:type="pct"/>
          </w:tcPr>
          <w:p w14:paraId="6B0248E0" w14:textId="77777777" w:rsidR="00033985" w:rsidRPr="001271BC" w:rsidRDefault="00033985" w:rsidP="00033985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473" w:type="pct"/>
          </w:tcPr>
          <w:p w14:paraId="51B29E14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81" w:type="pct"/>
          </w:tcPr>
          <w:p w14:paraId="4C6743E6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90" w:type="pct"/>
          </w:tcPr>
          <w:p w14:paraId="30A4B834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46" w:type="pct"/>
          </w:tcPr>
          <w:p w14:paraId="3A3B8113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033985" w:rsidRPr="001271BC" w14:paraId="6CA87D29" w14:textId="77777777" w:rsidTr="001271BC">
        <w:trPr>
          <w:trHeight w:val="432"/>
        </w:trPr>
        <w:tc>
          <w:tcPr>
            <w:tcW w:w="210" w:type="pct"/>
          </w:tcPr>
          <w:p w14:paraId="4E5C4B49" w14:textId="77777777" w:rsidR="00033985" w:rsidRPr="001271BC" w:rsidRDefault="00033985" w:rsidP="00033985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473" w:type="pct"/>
          </w:tcPr>
          <w:p w14:paraId="45C10E4E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81" w:type="pct"/>
          </w:tcPr>
          <w:p w14:paraId="1A4E9790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790" w:type="pct"/>
          </w:tcPr>
          <w:p w14:paraId="54191EE4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46" w:type="pct"/>
          </w:tcPr>
          <w:p w14:paraId="62C2F7C7" w14:textId="77777777" w:rsidR="00033985" w:rsidRPr="001271BC" w:rsidRDefault="00033985" w:rsidP="00033985">
            <w:pPr>
              <w:bidi/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</w:tbl>
    <w:p w14:paraId="5552F45D" w14:textId="4CCFB326" w:rsidR="00033985" w:rsidRDefault="00033985" w:rsidP="00033985">
      <w:pPr>
        <w:bidi/>
        <w:rPr>
          <w:rFonts w:asciiTheme="majorBidi" w:hAnsiTheme="majorBidi" w:cstheme="majorBidi"/>
          <w:rtl/>
          <w:lang w:bidi="ar-EG"/>
        </w:rPr>
      </w:pPr>
    </w:p>
    <w:p w14:paraId="1A035B31" w14:textId="3893534A" w:rsidR="001271BC" w:rsidRPr="001271BC" w:rsidRDefault="001271BC" w:rsidP="001271BC">
      <w:pPr>
        <w:bidi/>
        <w:rPr>
          <w:rFonts w:ascii="Simplified Arabic" w:hAnsi="Simplified Arabic" w:cs="Simplified Arabic"/>
          <w:b/>
          <w:bCs/>
          <w:color w:val="FF0000"/>
          <w:lang w:bidi="ar-EG"/>
        </w:rPr>
      </w:pPr>
      <w:r w:rsidRPr="001271BC">
        <w:rPr>
          <w:rFonts w:ascii="Simplified Arabic" w:hAnsi="Simplified Arabic" w:cs="Simplified Arabic" w:hint="cs"/>
          <w:b/>
          <w:bCs/>
          <w:color w:val="FF0000"/>
          <w:rtl/>
          <w:lang w:bidi="ar-EG"/>
        </w:rPr>
        <w:t>** الجدول يختصر فقط على 5 صفوف تظهر في الواجهة فقط لا غير.</w:t>
      </w:r>
    </w:p>
    <w:p w14:paraId="5718A680" w14:textId="50D6413E" w:rsidR="001271BC" w:rsidRDefault="001271BC" w:rsidP="001271BC">
      <w:pPr>
        <w:bidi/>
        <w:rPr>
          <w:rFonts w:asciiTheme="majorBidi" w:hAnsiTheme="majorBidi" w:cstheme="majorBidi"/>
          <w:rtl/>
          <w:lang w:bidi="ar-EG"/>
        </w:rPr>
      </w:pPr>
    </w:p>
    <w:p w14:paraId="4691BD64" w14:textId="601B854F" w:rsidR="001271BC" w:rsidRDefault="001271BC" w:rsidP="001271BC">
      <w:pPr>
        <w:bidi/>
        <w:rPr>
          <w:rFonts w:asciiTheme="majorBidi" w:hAnsiTheme="majorBidi" w:cstheme="majorBidi"/>
          <w:rtl/>
          <w:lang w:bidi="ar-EG"/>
        </w:rPr>
      </w:pPr>
    </w:p>
    <w:p w14:paraId="1AD61BB1" w14:textId="22F10FAC" w:rsidR="001271BC" w:rsidRDefault="001271BC" w:rsidP="001271BC">
      <w:pPr>
        <w:bidi/>
        <w:rPr>
          <w:rFonts w:asciiTheme="majorBidi" w:hAnsiTheme="majorBidi" w:cstheme="majorBidi"/>
          <w:rtl/>
          <w:lang w:bidi="ar-EG"/>
        </w:rPr>
      </w:pPr>
    </w:p>
    <w:p w14:paraId="14F30012" w14:textId="49566A10" w:rsidR="001271BC" w:rsidRDefault="001271BC" w:rsidP="001271BC">
      <w:pPr>
        <w:bidi/>
        <w:rPr>
          <w:rFonts w:asciiTheme="majorBidi" w:hAnsiTheme="majorBidi" w:cstheme="majorBidi"/>
          <w:rtl/>
          <w:lang w:bidi="ar-EG"/>
        </w:rPr>
      </w:pPr>
    </w:p>
    <w:p w14:paraId="6F221FBD" w14:textId="3B1CFA1D" w:rsidR="009438DB" w:rsidRDefault="009438DB" w:rsidP="009438DB">
      <w:pPr>
        <w:bidi/>
        <w:rPr>
          <w:rFonts w:ascii="Simplified Arabic" w:hAnsi="Simplified Arabic" w:cs="Simplified Arabic"/>
          <w:color w:val="000000" w:themeColor="text1"/>
          <w:rtl/>
        </w:rPr>
      </w:pPr>
      <w:del w:id="1" w:author="Suhail Enshasy" w:date="2021-02-12T10:47:00Z">
        <w:r w:rsidDel="009E7FF8">
          <w:rPr>
            <w:rFonts w:asciiTheme="majorBidi" w:hAnsiTheme="majorBidi" w:cstheme="majorBidi" w:hint="cs"/>
            <w:b/>
            <w:bCs/>
            <w:sz w:val="24"/>
            <w:szCs w:val="24"/>
            <w:rtl/>
            <w:lang w:bidi="ar-EG"/>
          </w:rPr>
          <w:lastRenderedPageBreak/>
          <w:delText>نماذج</w:delText>
        </w:r>
        <w:r w:rsidRPr="009438DB" w:rsidDel="009E7FF8">
          <w:rPr>
            <w:rFonts w:asciiTheme="majorBidi" w:hAnsiTheme="majorBidi" w:cstheme="majorBidi" w:hint="cs"/>
            <w:b/>
            <w:bCs/>
            <w:sz w:val="24"/>
            <w:szCs w:val="24"/>
            <w:rtl/>
            <w:lang w:bidi="ar-EG"/>
          </w:rPr>
          <w:delText xml:space="preserve"> </w:delText>
        </w:r>
        <w:commentRangeStart w:id="2"/>
        <w:r w:rsidR="00B444B7" w:rsidRPr="00B444B7" w:rsidDel="009E7FF8">
          <w:rPr>
            <w:rFonts w:asciiTheme="majorBidi" w:hAnsiTheme="majorBidi" w:cs="Times New Roman"/>
            <w:b/>
            <w:bCs/>
            <w:sz w:val="24"/>
            <w:szCs w:val="24"/>
            <w:rtl/>
            <w:lang w:bidi="ar-EG"/>
          </w:rPr>
          <w:delText>الاقتراحات</w:delText>
        </w:r>
        <w:commentRangeEnd w:id="2"/>
        <w:r w:rsidR="00B444B7" w:rsidDel="009E7FF8">
          <w:rPr>
            <w:rStyle w:val="CommentReference"/>
            <w:rtl/>
          </w:rPr>
          <w:commentReference w:id="2"/>
        </w:r>
        <w:r w:rsidR="00B444B7" w:rsidRPr="00B444B7" w:rsidDel="009E7FF8">
          <w:rPr>
            <w:rFonts w:asciiTheme="majorBidi" w:hAnsiTheme="majorBidi" w:cs="Times New Roman"/>
            <w:b/>
            <w:bCs/>
            <w:sz w:val="24"/>
            <w:szCs w:val="24"/>
            <w:rtl/>
            <w:lang w:bidi="ar-EG"/>
          </w:rPr>
          <w:delText xml:space="preserve"> والشكاوى</w:delText>
        </w:r>
      </w:del>
      <w:ins w:id="3" w:author="Suhail Enshasy" w:date="2021-02-12T10:47:00Z">
        <w:r w:rsidR="009E7FF8">
          <w:rPr>
            <w:rFonts w:asciiTheme="majorBidi" w:hAnsiTheme="majorBidi" w:cstheme="majorBidi" w:hint="cs"/>
            <w:b/>
            <w:bCs/>
            <w:sz w:val="24"/>
            <w:szCs w:val="24"/>
            <w:rtl/>
            <w:lang w:bidi="ar-EG"/>
          </w:rPr>
          <w:t>ملاحق ذات علاقة بمتطلبات النظام</w:t>
        </w:r>
      </w:ins>
      <w:r w:rsidR="00B444B7" w:rsidRPr="00B444B7">
        <w:rPr>
          <w:rFonts w:asciiTheme="majorBidi" w:hAnsiTheme="majorBidi" w:cs="Times New Roman" w:hint="cs"/>
          <w:b/>
          <w:bCs/>
          <w:sz w:val="24"/>
          <w:szCs w:val="24"/>
          <w:rtl/>
          <w:lang w:bidi="ar-EG"/>
        </w:rPr>
        <w:t xml:space="preserve"> </w:t>
      </w:r>
      <w:r w:rsidRPr="001271BC">
        <w:rPr>
          <w:rFonts w:asciiTheme="majorBidi" w:hAnsiTheme="majorBidi" w:cs="Times New Roman" w:hint="cs"/>
          <w:b/>
          <w:bCs/>
          <w:color w:val="FF0000"/>
          <w:u w:val="single"/>
          <w:rtl/>
          <w:lang w:bidi="ar-EG"/>
        </w:rPr>
        <w:t xml:space="preserve">(ستكون ضمن بوابة </w:t>
      </w:r>
      <w:r>
        <w:rPr>
          <w:rFonts w:asciiTheme="majorBidi" w:hAnsiTheme="majorBidi" w:cs="Times New Roman" w:hint="cs"/>
          <w:b/>
          <w:bCs/>
          <w:color w:val="FF0000"/>
          <w:u w:val="single"/>
          <w:rtl/>
          <w:lang w:bidi="ar-EG"/>
        </w:rPr>
        <w:t>الاقتراحات والشكاوى</w:t>
      </w:r>
      <w:r w:rsidRPr="001271BC">
        <w:rPr>
          <w:rFonts w:asciiTheme="majorBidi" w:hAnsiTheme="majorBidi" w:cs="Times New Roman" w:hint="cs"/>
          <w:b/>
          <w:bCs/>
          <w:color w:val="FF0000"/>
          <w:u w:val="single"/>
          <w:rtl/>
          <w:lang w:bidi="ar-EG"/>
        </w:rPr>
        <w:t>)</w:t>
      </w:r>
    </w:p>
    <w:p w14:paraId="1B774FEF" w14:textId="6C24292F" w:rsidR="009438DB" w:rsidRPr="00033985" w:rsidRDefault="009438DB" w:rsidP="009438DB">
      <w:pPr>
        <w:bidi/>
        <w:rPr>
          <w:rFonts w:asciiTheme="majorBidi" w:hAnsiTheme="majorBidi" w:cstheme="majorBidi"/>
          <w:b/>
          <w:bCs/>
          <w:rtl/>
          <w:lang w:bidi="ar-EG"/>
        </w:rPr>
      </w:pPr>
      <w:commentRangeStart w:id="4"/>
      <w:r w:rsidRPr="00033985">
        <w:rPr>
          <w:rFonts w:asciiTheme="majorBidi" w:hAnsiTheme="majorBidi" w:cstheme="majorBidi"/>
          <w:b/>
          <w:bCs/>
          <w:rtl/>
          <w:lang w:bidi="ar-EG"/>
        </w:rPr>
        <w:t>يمكنك</w:t>
      </w:r>
      <w:commentRangeEnd w:id="4"/>
      <w:r>
        <w:rPr>
          <w:rStyle w:val="CommentReference"/>
          <w:rtl/>
        </w:rPr>
        <w:commentReference w:id="4"/>
      </w:r>
      <w:r w:rsidRPr="00033985">
        <w:rPr>
          <w:rFonts w:asciiTheme="majorBidi" w:hAnsiTheme="majorBidi" w:cstheme="majorBidi"/>
          <w:b/>
          <w:bCs/>
          <w:rtl/>
          <w:lang w:bidi="ar-EG"/>
        </w:rPr>
        <w:t xml:space="preserve"> من خلال هذه الواجهة تعريف </w:t>
      </w:r>
      <w:del w:id="5" w:author="Suhail Enshasy" w:date="2021-02-12T10:47:00Z">
        <w:r w:rsidDel="009E7FF8">
          <w:rPr>
            <w:rFonts w:asciiTheme="majorBidi" w:hAnsiTheme="majorBidi" w:cstheme="majorBidi" w:hint="cs"/>
            <w:b/>
            <w:bCs/>
            <w:rtl/>
            <w:lang w:bidi="ar-EG"/>
          </w:rPr>
          <w:delText xml:space="preserve">نماذج </w:delText>
        </w:r>
      </w:del>
      <w:bookmarkStart w:id="6" w:name="_Hlk63800484"/>
      <w:ins w:id="7" w:author="Suhail Enshasy" w:date="2021-02-12T10:47:00Z">
        <w:r w:rsidR="009E7FF8">
          <w:rPr>
            <w:rFonts w:asciiTheme="majorBidi" w:hAnsiTheme="majorBidi" w:cstheme="majorBidi" w:hint="cs"/>
            <w:b/>
            <w:bCs/>
            <w:rtl/>
            <w:lang w:bidi="ar-EG"/>
          </w:rPr>
          <w:t xml:space="preserve">الملاحق </w:t>
        </w:r>
        <w:r w:rsidR="009E7FF8" w:rsidRPr="009E7FF8">
          <w:rPr>
            <w:rFonts w:asciiTheme="majorBidi" w:hAnsiTheme="majorBidi" w:cs="Times New Roman"/>
            <w:b/>
            <w:bCs/>
            <w:rtl/>
            <w:lang w:bidi="ar-EG"/>
          </w:rPr>
          <w:t xml:space="preserve">ذات </w:t>
        </w:r>
        <w:r w:rsidR="009E7FF8">
          <w:rPr>
            <w:rFonts w:asciiTheme="majorBidi" w:hAnsiTheme="majorBidi" w:cs="Times New Roman" w:hint="cs"/>
            <w:b/>
            <w:bCs/>
            <w:rtl/>
            <w:lang w:bidi="ar-EG"/>
          </w:rPr>
          <w:t>ال</w:t>
        </w:r>
        <w:r w:rsidR="009E7FF8" w:rsidRPr="009E7FF8">
          <w:rPr>
            <w:rFonts w:asciiTheme="majorBidi" w:hAnsiTheme="majorBidi" w:cs="Times New Roman"/>
            <w:b/>
            <w:bCs/>
            <w:rtl/>
            <w:lang w:bidi="ar-EG"/>
          </w:rPr>
          <w:t>علاقة بمتطلبات النظام</w:t>
        </w:r>
      </w:ins>
      <w:del w:id="8" w:author="Suhail Enshasy" w:date="2021-02-12T10:47:00Z">
        <w:r w:rsidDel="009E7FF8">
          <w:rPr>
            <w:rFonts w:asciiTheme="majorBidi" w:hAnsiTheme="majorBidi" w:cs="Times New Roman" w:hint="cs"/>
            <w:b/>
            <w:bCs/>
            <w:sz w:val="24"/>
            <w:szCs w:val="24"/>
            <w:rtl/>
            <w:lang w:bidi="ar-EG"/>
          </w:rPr>
          <w:delText>الاقتراحات والشكاوى</w:delText>
        </w:r>
      </w:del>
      <w:bookmarkEnd w:id="6"/>
      <w:r w:rsidRPr="00033985">
        <w:rPr>
          <w:rFonts w:asciiTheme="majorBidi" w:hAnsiTheme="majorBidi" w:cstheme="majorBidi"/>
          <w:b/>
          <w:bCs/>
          <w:rtl/>
          <w:lang w:bidi="ar-EG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  <w:tblPrChange w:id="9" w:author="Suhail Enshasy" w:date="2021-02-12T10:48:00Z">
          <w:tblPr>
            <w:tblStyle w:val="TableGrid"/>
            <w:bidiVisual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109"/>
        <w:gridCol w:w="4206"/>
        <w:tblGridChange w:id="10">
          <w:tblGrid>
            <w:gridCol w:w="2109"/>
            <w:gridCol w:w="4206"/>
          </w:tblGrid>
        </w:tblGridChange>
      </w:tblGrid>
      <w:tr w:rsidR="009438DB" w:rsidRPr="00033985" w14:paraId="27273B10" w14:textId="77777777" w:rsidTr="009E7FF8">
        <w:trPr>
          <w:trHeight w:val="422"/>
          <w:trPrChange w:id="11" w:author="Suhail Enshasy" w:date="2021-02-12T10:48:00Z">
            <w:trPr>
              <w:trHeight w:val="422"/>
            </w:trPr>
          </w:trPrChange>
        </w:trPr>
        <w:tc>
          <w:tcPr>
            <w:tcW w:w="0" w:type="auto"/>
            <w:shd w:val="clear" w:color="auto" w:fill="auto"/>
            <w:tcPrChange w:id="12" w:author="Suhail Enshasy" w:date="2021-02-12T10:48:00Z">
              <w:tcPr>
                <w:tcW w:w="0" w:type="auto"/>
                <w:shd w:val="clear" w:color="auto" w:fill="auto"/>
                <w:vAlign w:val="center"/>
              </w:tcPr>
            </w:tcPrChange>
          </w:tcPr>
          <w:p w14:paraId="1E4120CE" w14:textId="0BE9F97B" w:rsidR="009438DB" w:rsidRPr="00033985" w:rsidRDefault="009438DB">
            <w:pPr>
              <w:bidi/>
              <w:rPr>
                <w:rFonts w:asciiTheme="majorBidi" w:hAnsiTheme="majorBidi" w:cstheme="majorBidi"/>
                <w:b/>
                <w:bCs/>
                <w:rtl/>
              </w:rPr>
              <w:pPrChange w:id="13" w:author="Suhail Enshasy" w:date="2021-02-12T10:48:00Z">
                <w:pPr>
                  <w:bidi/>
                </w:pPr>
              </w:pPrChange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اسم </w:t>
            </w:r>
            <w:del w:id="14" w:author="Suhail Enshasy" w:date="2021-02-12T10:46:00Z">
              <w:r w:rsidDel="009E7FF8">
                <w:rPr>
                  <w:rFonts w:asciiTheme="majorBidi" w:hAnsiTheme="majorBidi" w:cstheme="majorBidi" w:hint="cs"/>
                  <w:b/>
                  <w:bCs/>
                  <w:rtl/>
                </w:rPr>
                <w:delText>النموذج</w:delText>
              </w:r>
            </w:del>
            <w:ins w:id="15" w:author="Suhail Enshasy" w:date="2021-02-12T10:46:00Z">
              <w:r w:rsidR="009E7FF8">
                <w:rPr>
                  <w:rFonts w:asciiTheme="majorBidi" w:hAnsiTheme="majorBidi" w:cstheme="majorBidi" w:hint="cs"/>
                  <w:b/>
                  <w:bCs/>
                  <w:rtl/>
                </w:rPr>
                <w:t>الملحق</w:t>
              </w:r>
            </w:ins>
            <w:r>
              <w:rPr>
                <w:rFonts w:asciiTheme="majorBidi" w:hAnsiTheme="majorBidi" w:cstheme="majorBidi" w:hint="cs"/>
                <w:b/>
                <w:bCs/>
                <w:rtl/>
              </w:rPr>
              <w:t>:</w:t>
            </w:r>
          </w:p>
        </w:tc>
        <w:tc>
          <w:tcPr>
            <w:tcW w:w="0" w:type="auto"/>
            <w:vAlign w:val="center"/>
            <w:tcPrChange w:id="16" w:author="Suhail Enshasy" w:date="2021-02-12T10:48:00Z">
              <w:tcPr>
                <w:tcW w:w="0" w:type="auto"/>
                <w:vAlign w:val="center"/>
              </w:tcPr>
            </w:tcPrChange>
          </w:tcPr>
          <w:p w14:paraId="439430F7" w14:textId="77777777" w:rsidR="009438DB" w:rsidRPr="00033985" w:rsidRDefault="009438DB" w:rsidP="002A0FD9">
            <w:pPr>
              <w:bidi/>
              <w:rPr>
                <w:rFonts w:asciiTheme="majorBidi" w:hAnsiTheme="majorBidi" w:cstheme="majorBidi"/>
                <w:rtl/>
              </w:rPr>
            </w:pPr>
            <w:r w:rsidRPr="0003398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3461093" wp14:editId="61F6DC8C">
                  <wp:extent cx="2532310" cy="340995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99" cy="34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8DB" w:rsidRPr="00033985" w14:paraId="67406D5E" w14:textId="77777777" w:rsidTr="009E7FF8">
        <w:trPr>
          <w:trHeight w:val="602"/>
          <w:trPrChange w:id="17" w:author="Suhail Enshasy" w:date="2021-02-12T10:48:00Z">
            <w:trPr>
              <w:trHeight w:val="602"/>
            </w:trPr>
          </w:trPrChange>
        </w:trPr>
        <w:tc>
          <w:tcPr>
            <w:tcW w:w="0" w:type="auto"/>
            <w:shd w:val="clear" w:color="auto" w:fill="auto"/>
            <w:tcPrChange w:id="18" w:author="Suhail Enshasy" w:date="2021-02-12T10:48:00Z">
              <w:tcPr>
                <w:tcW w:w="0" w:type="auto"/>
                <w:shd w:val="clear" w:color="auto" w:fill="auto"/>
              </w:tcPr>
            </w:tcPrChange>
          </w:tcPr>
          <w:p w14:paraId="2711ABA8" w14:textId="5D11720B" w:rsidR="009438DB" w:rsidRPr="00033985" w:rsidRDefault="009438DB">
            <w:pPr>
              <w:bidi/>
              <w:rPr>
                <w:rFonts w:asciiTheme="majorBidi" w:hAnsiTheme="majorBidi" w:cstheme="majorBidi"/>
                <w:b/>
                <w:bCs/>
                <w:rtl/>
              </w:rPr>
              <w:pPrChange w:id="19" w:author="Suhail Enshasy" w:date="2021-02-12T10:48:00Z">
                <w:pPr>
                  <w:bidi/>
                </w:pPr>
              </w:pPrChange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 xml:space="preserve">وصف عن </w:t>
            </w:r>
            <w:del w:id="20" w:author="Suhail Enshasy" w:date="2021-02-12T10:46:00Z">
              <w:r w:rsidDel="009E7FF8">
                <w:rPr>
                  <w:rFonts w:asciiTheme="majorBidi" w:hAnsiTheme="majorBidi" w:cstheme="majorBidi" w:hint="cs"/>
                  <w:b/>
                  <w:bCs/>
                  <w:rtl/>
                  <w:lang w:bidi="ar-EG"/>
                </w:rPr>
                <w:delText>النموذج</w:delText>
              </w:r>
            </w:del>
            <w:ins w:id="21" w:author="Suhail Enshasy" w:date="2021-02-12T10:46:00Z">
              <w:r w:rsidR="009E7FF8">
                <w:rPr>
                  <w:rFonts w:asciiTheme="majorBidi" w:hAnsiTheme="majorBidi" w:cstheme="majorBidi" w:hint="cs"/>
                  <w:b/>
                  <w:bCs/>
                  <w:rtl/>
                  <w:lang w:bidi="ar-EG"/>
                </w:rPr>
                <w:t>الملحق</w:t>
              </w:r>
            </w:ins>
            <w:r w:rsidRPr="00033985">
              <w:rPr>
                <w:rFonts w:asciiTheme="majorBidi" w:hAnsiTheme="majorBidi" w:cstheme="majorBidi"/>
                <w:b/>
                <w:bCs/>
                <w:rtl/>
                <w:lang w:bidi="ar-EG"/>
              </w:rPr>
              <w:t>:</w:t>
            </w:r>
          </w:p>
        </w:tc>
        <w:tc>
          <w:tcPr>
            <w:tcW w:w="0" w:type="auto"/>
            <w:vAlign w:val="center"/>
            <w:tcPrChange w:id="22" w:author="Suhail Enshasy" w:date="2021-02-12T10:48:00Z">
              <w:tcPr>
                <w:tcW w:w="0" w:type="auto"/>
                <w:vAlign w:val="center"/>
              </w:tcPr>
            </w:tcPrChange>
          </w:tcPr>
          <w:p w14:paraId="6BF31383" w14:textId="77777777" w:rsidR="009438DB" w:rsidRPr="00033985" w:rsidRDefault="009438DB" w:rsidP="002A0FD9">
            <w:pPr>
              <w:bidi/>
              <w:rPr>
                <w:rFonts w:asciiTheme="majorBidi" w:hAnsiTheme="majorBidi" w:cstheme="majorBidi"/>
                <w:rtl/>
              </w:rPr>
            </w:pPr>
            <w:r w:rsidRPr="0003398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677DE85" wp14:editId="4FA0713A">
                  <wp:extent cx="2532310" cy="340995"/>
                  <wp:effectExtent l="0" t="0" r="190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99" cy="34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8DB" w:rsidRPr="00033985" w14:paraId="3FCB3F3E" w14:textId="77777777" w:rsidTr="009E7FF8">
        <w:trPr>
          <w:trHeight w:val="602"/>
          <w:trPrChange w:id="23" w:author="Suhail Enshasy" w:date="2021-02-12T10:48:00Z">
            <w:trPr>
              <w:trHeight w:val="602"/>
            </w:trPr>
          </w:trPrChange>
        </w:trPr>
        <w:tc>
          <w:tcPr>
            <w:tcW w:w="0" w:type="auto"/>
            <w:shd w:val="clear" w:color="auto" w:fill="auto"/>
            <w:tcPrChange w:id="24" w:author="Suhail Enshasy" w:date="2021-02-12T10:48:00Z">
              <w:tcPr>
                <w:tcW w:w="0" w:type="auto"/>
                <w:shd w:val="clear" w:color="auto" w:fill="auto"/>
              </w:tcPr>
            </w:tcPrChange>
          </w:tcPr>
          <w:p w14:paraId="2DB094D4" w14:textId="36C3F509" w:rsidR="009438DB" w:rsidRPr="00033985" w:rsidRDefault="009438DB">
            <w:pPr>
              <w:bidi/>
              <w:rPr>
                <w:rFonts w:asciiTheme="majorBidi" w:hAnsiTheme="majorBidi" w:cstheme="majorBidi"/>
                <w:b/>
                <w:bCs/>
                <w:rtl/>
              </w:rPr>
              <w:pPrChange w:id="25" w:author="Suhail Enshasy" w:date="2021-02-12T10:48:00Z">
                <w:pPr>
                  <w:bidi/>
                </w:pPr>
              </w:pPrChange>
            </w:pPr>
            <w:del w:id="26" w:author="Suhail Enshasy" w:date="2021-02-12T10:46:00Z">
              <w:r w:rsidDel="009E7FF8">
                <w:rPr>
                  <w:rFonts w:asciiTheme="majorBidi" w:hAnsiTheme="majorBidi" w:cstheme="majorBidi" w:hint="cs"/>
                  <w:b/>
                  <w:bCs/>
                  <w:rtl/>
                  <w:lang w:bidi="ar-EG"/>
                </w:rPr>
                <w:delText xml:space="preserve">تحميل </w:delText>
              </w:r>
            </w:del>
            <w:ins w:id="27" w:author="Suhail Enshasy" w:date="2021-02-12T10:46:00Z">
              <w:r w:rsidR="009E7FF8">
                <w:rPr>
                  <w:rFonts w:asciiTheme="majorBidi" w:hAnsiTheme="majorBidi" w:cstheme="majorBidi" w:hint="cs"/>
                  <w:b/>
                  <w:bCs/>
                  <w:rtl/>
                  <w:lang w:bidi="ar-EG"/>
                </w:rPr>
                <w:t>رفع الملحق</w:t>
              </w:r>
            </w:ins>
            <w:del w:id="28" w:author="Suhail Enshasy" w:date="2021-02-12T10:46:00Z">
              <w:r w:rsidDel="009E7FF8">
                <w:rPr>
                  <w:rFonts w:asciiTheme="majorBidi" w:hAnsiTheme="majorBidi" w:cstheme="majorBidi" w:hint="cs"/>
                  <w:b/>
                  <w:bCs/>
                  <w:rtl/>
                  <w:lang w:bidi="ar-EG"/>
                </w:rPr>
                <w:delText>النموذج</w:delText>
              </w:r>
            </w:del>
            <w:r>
              <w:rPr>
                <w:rFonts w:asciiTheme="majorBidi" w:hAnsiTheme="majorBidi" w:cstheme="majorBidi" w:hint="cs"/>
                <w:b/>
                <w:bCs/>
                <w:rtl/>
                <w:lang w:bidi="ar-EG"/>
              </w:rPr>
              <w:t>:</w:t>
            </w:r>
          </w:p>
        </w:tc>
        <w:tc>
          <w:tcPr>
            <w:tcW w:w="0" w:type="auto"/>
            <w:vAlign w:val="center"/>
            <w:tcPrChange w:id="29" w:author="Suhail Enshasy" w:date="2021-02-12T10:48:00Z">
              <w:tcPr>
                <w:tcW w:w="0" w:type="auto"/>
                <w:vAlign w:val="center"/>
              </w:tcPr>
            </w:tcPrChange>
          </w:tcPr>
          <w:p w14:paraId="6A4A4F25" w14:textId="77777777" w:rsidR="009438DB" w:rsidRPr="00033985" w:rsidRDefault="009438DB" w:rsidP="002A0FD9">
            <w:pPr>
              <w:bidi/>
              <w:jc w:val="center"/>
              <w:rPr>
                <w:rFonts w:asciiTheme="majorBidi" w:hAnsiTheme="majorBidi" w:cstheme="majorBidi"/>
                <w:noProof/>
              </w:rPr>
            </w:pPr>
            <w:r w:rsidRPr="0003398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924A0E6" wp14:editId="6D3D87CB">
                  <wp:extent cx="2532310" cy="340995"/>
                  <wp:effectExtent l="0" t="0" r="190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99" cy="34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92CC8" w14:textId="77777777" w:rsidR="009438DB" w:rsidRDefault="009438DB" w:rsidP="009438DB">
      <w:pPr>
        <w:bidi/>
        <w:rPr>
          <w:rFonts w:asciiTheme="majorBidi" w:hAnsiTheme="majorBidi" w:cstheme="majorBidi"/>
          <w:b/>
          <w:bCs/>
          <w:rtl/>
          <w:lang w:bidi="ar-EG"/>
        </w:rPr>
      </w:pPr>
    </w:p>
    <w:p w14:paraId="6CBB96FD" w14:textId="41E13699" w:rsidR="009438DB" w:rsidRDefault="009438DB" w:rsidP="009438DB">
      <w:pPr>
        <w:bidi/>
        <w:rPr>
          <w:rFonts w:asciiTheme="majorBidi" w:hAnsiTheme="majorBidi" w:cstheme="majorBidi"/>
          <w:b/>
          <w:bCs/>
          <w:rtl/>
          <w:lang w:bidi="ar-EG"/>
        </w:rPr>
      </w:pPr>
      <w:r w:rsidRPr="00033985">
        <w:rPr>
          <w:rFonts w:asciiTheme="majorBidi" w:hAnsiTheme="majorBidi" w:cstheme="majorBidi"/>
          <w:b/>
          <w:bCs/>
          <w:rtl/>
          <w:lang w:bidi="ar-EG"/>
        </w:rPr>
        <w:t xml:space="preserve">يمكنك أن تجد </w:t>
      </w:r>
      <w:del w:id="30" w:author="Suhail Enshasy" w:date="2021-02-12T10:48:00Z">
        <w:r w:rsidDel="009E7FF8">
          <w:rPr>
            <w:rFonts w:asciiTheme="majorBidi" w:hAnsiTheme="majorBidi" w:cstheme="majorBidi" w:hint="cs"/>
            <w:b/>
            <w:bCs/>
            <w:rtl/>
            <w:lang w:bidi="ar-EG"/>
          </w:rPr>
          <w:delText xml:space="preserve">النماذج </w:delText>
        </w:r>
      </w:del>
      <w:ins w:id="31" w:author="Suhail Enshasy" w:date="2021-02-12T10:48:00Z">
        <w:r w:rsidR="009E7FF8">
          <w:rPr>
            <w:rFonts w:asciiTheme="majorBidi" w:hAnsiTheme="majorBidi" w:cstheme="majorBidi" w:hint="cs"/>
            <w:b/>
            <w:bCs/>
            <w:rtl/>
            <w:lang w:bidi="ar-EG"/>
          </w:rPr>
          <w:t xml:space="preserve">الملاحق </w:t>
        </w:r>
      </w:ins>
      <w:r>
        <w:rPr>
          <w:rFonts w:asciiTheme="majorBidi" w:hAnsiTheme="majorBidi" w:cstheme="majorBidi" w:hint="cs"/>
          <w:b/>
          <w:bCs/>
          <w:rtl/>
          <w:lang w:bidi="ar-EG"/>
        </w:rPr>
        <w:t xml:space="preserve">التي تم تعريفها على النظام </w:t>
      </w:r>
      <w:r w:rsidRPr="00033985">
        <w:rPr>
          <w:rFonts w:asciiTheme="majorBidi" w:hAnsiTheme="majorBidi" w:cstheme="majorBidi" w:hint="cs"/>
          <w:b/>
          <w:bCs/>
          <w:rtl/>
          <w:lang w:bidi="ar-EG"/>
        </w:rPr>
        <w:t>في</w:t>
      </w:r>
      <w:r w:rsidRPr="00033985">
        <w:rPr>
          <w:rFonts w:asciiTheme="majorBidi" w:hAnsiTheme="majorBidi" w:cstheme="majorBidi"/>
          <w:b/>
          <w:bCs/>
          <w:rtl/>
          <w:lang w:bidi="ar-EG"/>
        </w:rPr>
        <w:t xml:space="preserve"> الجدول أدناه</w:t>
      </w:r>
      <w:r w:rsidRPr="00033985">
        <w:rPr>
          <w:rFonts w:asciiTheme="majorBidi" w:hAnsiTheme="majorBidi" w:cstheme="majorBidi"/>
          <w:b/>
          <w:bCs/>
          <w:lang w:bidi="ar-EG"/>
        </w:rPr>
        <w:t>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90"/>
        <w:gridCol w:w="1896"/>
        <w:gridCol w:w="3229"/>
        <w:gridCol w:w="3229"/>
        <w:gridCol w:w="4536"/>
      </w:tblGrid>
      <w:tr w:rsidR="009438DB" w:rsidRPr="000B2482" w14:paraId="5A01524E" w14:textId="77777777" w:rsidTr="009438DB">
        <w:tc>
          <w:tcPr>
            <w:tcW w:w="254" w:type="pct"/>
            <w:shd w:val="clear" w:color="auto" w:fill="F7CAAC" w:themeFill="accent2" w:themeFillTint="66"/>
          </w:tcPr>
          <w:p w14:paraId="79F2C724" w14:textId="77777777" w:rsidR="009438DB" w:rsidRPr="000B2482" w:rsidRDefault="009438DB" w:rsidP="002A0FD9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0B248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#</w:t>
            </w:r>
          </w:p>
        </w:tc>
        <w:tc>
          <w:tcPr>
            <w:tcW w:w="698" w:type="pct"/>
            <w:shd w:val="clear" w:color="auto" w:fill="F7CAAC" w:themeFill="accent2" w:themeFillTint="66"/>
          </w:tcPr>
          <w:p w14:paraId="71CEAEA1" w14:textId="367DE60C" w:rsidR="009438DB" w:rsidRPr="000B2482" w:rsidRDefault="009438DB" w:rsidP="002A0FD9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اسم</w:t>
            </w:r>
            <w:r w:rsidRPr="000B248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del w:id="32" w:author="Suhail Enshasy" w:date="2021-02-12T10:48:00Z">
              <w:r w:rsidRPr="000B2482" w:rsidDel="009E7FF8">
                <w:rPr>
                  <w:rFonts w:ascii="Simplified Arabic" w:hAnsi="Simplified Arabic" w:cs="Simplified Arabic"/>
                  <w:b/>
                  <w:bCs/>
                  <w:color w:val="000000" w:themeColor="text1"/>
                  <w:rtl/>
                </w:rPr>
                <w:delText>النموذج</w:delText>
              </w:r>
            </w:del>
            <w:ins w:id="33" w:author="Suhail Enshasy" w:date="2021-02-12T10:48:00Z">
              <w:r w:rsidR="009E7FF8">
                <w:rPr>
                  <w:rFonts w:ascii="Simplified Arabic" w:hAnsi="Simplified Arabic" w:cs="Simplified Arabic" w:hint="cs"/>
                  <w:b/>
                  <w:bCs/>
                  <w:color w:val="000000" w:themeColor="text1"/>
                  <w:rtl/>
                </w:rPr>
                <w:t>الملحق</w:t>
              </w:r>
            </w:ins>
          </w:p>
        </w:tc>
        <w:tc>
          <w:tcPr>
            <w:tcW w:w="1189" w:type="pct"/>
            <w:shd w:val="clear" w:color="auto" w:fill="F7CAAC" w:themeFill="accent2" w:themeFillTint="66"/>
          </w:tcPr>
          <w:p w14:paraId="5E0504AA" w14:textId="742795FE" w:rsidR="009438DB" w:rsidRPr="000B2482" w:rsidRDefault="009438DB" w:rsidP="002A0FD9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وصف عن </w:t>
            </w:r>
            <w:del w:id="34" w:author="Suhail Enshasy" w:date="2021-02-12T10:48:00Z">
              <w:r w:rsidDel="009E7FF8">
                <w:rPr>
                  <w:rFonts w:ascii="Simplified Arabic" w:hAnsi="Simplified Arabic" w:cs="Simplified Arabic" w:hint="cs"/>
                  <w:b/>
                  <w:bCs/>
                  <w:color w:val="000000" w:themeColor="text1"/>
                  <w:rtl/>
                </w:rPr>
                <w:delText>النموذج</w:delText>
              </w:r>
            </w:del>
            <w:ins w:id="35" w:author="Suhail Enshasy" w:date="2021-02-12T10:48:00Z">
              <w:r w:rsidR="009E7FF8">
                <w:rPr>
                  <w:rFonts w:ascii="Simplified Arabic" w:hAnsi="Simplified Arabic" w:cs="Simplified Arabic" w:hint="cs"/>
                  <w:b/>
                  <w:bCs/>
                  <w:color w:val="000000" w:themeColor="text1"/>
                  <w:rtl/>
                </w:rPr>
                <w:t>الملحق</w:t>
              </w:r>
            </w:ins>
          </w:p>
        </w:tc>
        <w:tc>
          <w:tcPr>
            <w:tcW w:w="1189" w:type="pct"/>
            <w:shd w:val="clear" w:color="auto" w:fill="F7CAAC" w:themeFill="accent2" w:themeFillTint="66"/>
          </w:tcPr>
          <w:p w14:paraId="210E4EC0" w14:textId="347A2292" w:rsidR="009438DB" w:rsidRPr="000B2482" w:rsidRDefault="009438DB" w:rsidP="002A0FD9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0B248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تاريخ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تحديث </w:t>
            </w:r>
            <w:del w:id="36" w:author="Suhail Enshasy" w:date="2021-02-12T10:48:00Z">
              <w:r w:rsidDel="009E7FF8">
                <w:rPr>
                  <w:rFonts w:ascii="Simplified Arabic" w:hAnsi="Simplified Arabic" w:cs="Simplified Arabic" w:hint="cs"/>
                  <w:b/>
                  <w:bCs/>
                  <w:color w:val="000000" w:themeColor="text1"/>
                  <w:rtl/>
                </w:rPr>
                <w:delText>النموذج</w:delText>
              </w:r>
            </w:del>
            <w:ins w:id="37" w:author="Suhail Enshasy" w:date="2021-02-12T10:48:00Z">
              <w:r w:rsidR="009E7FF8">
                <w:rPr>
                  <w:rFonts w:ascii="Simplified Arabic" w:hAnsi="Simplified Arabic" w:cs="Simplified Arabic" w:hint="cs"/>
                  <w:b/>
                  <w:bCs/>
                  <w:color w:val="000000" w:themeColor="text1"/>
                  <w:rtl/>
                </w:rPr>
                <w:t>الملحق</w:t>
              </w:r>
            </w:ins>
          </w:p>
        </w:tc>
        <w:tc>
          <w:tcPr>
            <w:tcW w:w="1670" w:type="pct"/>
            <w:shd w:val="clear" w:color="auto" w:fill="F7CAAC" w:themeFill="accent2" w:themeFillTint="66"/>
          </w:tcPr>
          <w:p w14:paraId="3CEFE3C2" w14:textId="17E94C63" w:rsidR="009438DB" w:rsidRPr="000B2482" w:rsidRDefault="009438DB" w:rsidP="002A0FD9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0B248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تفاصيل ذات علاقة </w:t>
            </w:r>
            <w:del w:id="38" w:author="Suhail Enshasy" w:date="2021-02-12T10:48:00Z">
              <w:r w:rsidRPr="000B2482" w:rsidDel="009E7FF8">
                <w:rPr>
                  <w:rFonts w:ascii="Simplified Arabic" w:hAnsi="Simplified Arabic" w:cs="Simplified Arabic"/>
                  <w:b/>
                  <w:bCs/>
                  <w:color w:val="000000" w:themeColor="text1"/>
                  <w:rtl/>
                </w:rPr>
                <w:delText>بالنموذج</w:delText>
              </w:r>
            </w:del>
            <w:ins w:id="39" w:author="Suhail Enshasy" w:date="2021-02-12T10:48:00Z">
              <w:r w:rsidR="009E7FF8">
                <w:rPr>
                  <w:rFonts w:ascii="Simplified Arabic" w:hAnsi="Simplified Arabic" w:cs="Simplified Arabic" w:hint="cs"/>
                  <w:b/>
                  <w:bCs/>
                  <w:color w:val="000000" w:themeColor="text1"/>
                  <w:rtl/>
                </w:rPr>
                <w:t>بالملحق</w:t>
              </w:r>
            </w:ins>
          </w:p>
        </w:tc>
      </w:tr>
      <w:tr w:rsidR="009438DB" w:rsidRPr="000B2482" w14:paraId="7184C2E1" w14:textId="77777777" w:rsidTr="009438DB">
        <w:tc>
          <w:tcPr>
            <w:tcW w:w="254" w:type="pct"/>
          </w:tcPr>
          <w:p w14:paraId="7FBF6973" w14:textId="77777777" w:rsidR="009438DB" w:rsidRPr="000B2482" w:rsidRDefault="009438DB" w:rsidP="009438DB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698" w:type="pct"/>
          </w:tcPr>
          <w:p w14:paraId="6D3D6F4A" w14:textId="77777777" w:rsidR="009438DB" w:rsidRPr="000B2482" w:rsidRDefault="009438DB" w:rsidP="009438DB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0B2482">
              <w:rPr>
                <w:rFonts w:ascii="Simplified Arabic" w:hAnsi="Simplified Arabic" w:cs="Simplified Arabic"/>
                <w:color w:val="000000" w:themeColor="text1"/>
                <w:rtl/>
              </w:rPr>
              <w:t>نموذج الاقتراح</w:t>
            </w:r>
          </w:p>
        </w:tc>
        <w:tc>
          <w:tcPr>
            <w:tcW w:w="1189" w:type="pct"/>
          </w:tcPr>
          <w:p w14:paraId="2DF1FFF7" w14:textId="77777777" w:rsidR="009438DB" w:rsidRDefault="009438DB" w:rsidP="009438DB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189" w:type="pct"/>
          </w:tcPr>
          <w:p w14:paraId="68E3564D" w14:textId="0190E01A" w:rsidR="009438DB" w:rsidRPr="000B2482" w:rsidRDefault="009438DB" w:rsidP="009438DB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بشكل تلقائي من النظام</w:t>
            </w:r>
          </w:p>
        </w:tc>
        <w:tc>
          <w:tcPr>
            <w:tcW w:w="1670" w:type="pct"/>
          </w:tcPr>
          <w:p w14:paraId="7472C1E1" w14:textId="199860D2" w:rsidR="009438DB" w:rsidRPr="000B2482" w:rsidRDefault="009438DB" w:rsidP="009438DB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0B2482"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زر معاينة + 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 xml:space="preserve">زر </w:t>
            </w:r>
            <w:commentRangeStart w:id="40"/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 xml:space="preserve">تعديل+ زر </w:t>
            </w:r>
            <w:commentRangeEnd w:id="40"/>
            <w:r>
              <w:rPr>
                <w:rStyle w:val="CommentReference"/>
                <w:rtl/>
              </w:rPr>
              <w:commentReference w:id="40"/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حذف</w:t>
            </w:r>
          </w:p>
        </w:tc>
      </w:tr>
      <w:tr w:rsidR="009438DB" w:rsidRPr="000B2482" w14:paraId="56CD169B" w14:textId="77777777" w:rsidTr="009438DB">
        <w:tc>
          <w:tcPr>
            <w:tcW w:w="254" w:type="pct"/>
          </w:tcPr>
          <w:p w14:paraId="0D35328B" w14:textId="77777777" w:rsidR="009438DB" w:rsidRPr="000B2482" w:rsidRDefault="009438DB" w:rsidP="009438DB">
            <w:pPr>
              <w:pStyle w:val="ListParagraph"/>
              <w:numPr>
                <w:ilvl w:val="0"/>
                <w:numId w:val="2"/>
              </w:num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698" w:type="pct"/>
          </w:tcPr>
          <w:p w14:paraId="4CE0BB43" w14:textId="77777777" w:rsidR="009438DB" w:rsidRPr="000B2482" w:rsidRDefault="009438DB" w:rsidP="009438DB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0B2482">
              <w:rPr>
                <w:rFonts w:ascii="Simplified Arabic" w:hAnsi="Simplified Arabic" w:cs="Simplified Arabic"/>
                <w:color w:val="000000" w:themeColor="text1"/>
                <w:rtl/>
              </w:rPr>
              <w:t>نموذج الشكوى</w:t>
            </w:r>
          </w:p>
        </w:tc>
        <w:tc>
          <w:tcPr>
            <w:tcW w:w="1189" w:type="pct"/>
          </w:tcPr>
          <w:p w14:paraId="5F862765" w14:textId="77777777" w:rsidR="009438DB" w:rsidRDefault="009438DB" w:rsidP="009438DB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189" w:type="pct"/>
          </w:tcPr>
          <w:p w14:paraId="647CDF17" w14:textId="37F57B40" w:rsidR="009438DB" w:rsidRPr="000B2482" w:rsidRDefault="009438DB" w:rsidP="009438DB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بشكل تلقائي من النظام</w:t>
            </w:r>
          </w:p>
        </w:tc>
        <w:tc>
          <w:tcPr>
            <w:tcW w:w="1670" w:type="pct"/>
          </w:tcPr>
          <w:p w14:paraId="258768D2" w14:textId="2EBC1454" w:rsidR="009438DB" w:rsidRPr="000B2482" w:rsidRDefault="009438DB" w:rsidP="009438DB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0B2482"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زر معاينة + 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زر تعديل+ زر حذف</w:t>
            </w:r>
          </w:p>
        </w:tc>
      </w:tr>
      <w:tr w:rsidR="009438DB" w:rsidRPr="000B2482" w14:paraId="2B014AD3" w14:textId="77777777" w:rsidTr="009438DB">
        <w:tc>
          <w:tcPr>
            <w:tcW w:w="254" w:type="pct"/>
          </w:tcPr>
          <w:p w14:paraId="3A394445" w14:textId="77777777" w:rsidR="009438DB" w:rsidRPr="000B2482" w:rsidRDefault="009438DB" w:rsidP="009438DB">
            <w:pPr>
              <w:pStyle w:val="ListParagraph"/>
              <w:numPr>
                <w:ilvl w:val="0"/>
                <w:numId w:val="2"/>
              </w:num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698" w:type="pct"/>
          </w:tcPr>
          <w:p w14:paraId="41FCE761" w14:textId="77777777" w:rsidR="009438DB" w:rsidRPr="000B2482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189" w:type="pct"/>
          </w:tcPr>
          <w:p w14:paraId="3FD07E35" w14:textId="77777777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189" w:type="pct"/>
          </w:tcPr>
          <w:p w14:paraId="1E4545B0" w14:textId="38A22775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670" w:type="pct"/>
          </w:tcPr>
          <w:p w14:paraId="628F356C" w14:textId="77777777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</w:tr>
      <w:tr w:rsidR="009438DB" w:rsidRPr="000B2482" w14:paraId="13DCC7C5" w14:textId="77777777" w:rsidTr="009438DB">
        <w:tc>
          <w:tcPr>
            <w:tcW w:w="254" w:type="pct"/>
          </w:tcPr>
          <w:p w14:paraId="0E25636C" w14:textId="77777777" w:rsidR="009438DB" w:rsidRPr="000B2482" w:rsidRDefault="009438DB" w:rsidP="009438DB">
            <w:pPr>
              <w:pStyle w:val="ListParagraph"/>
              <w:numPr>
                <w:ilvl w:val="0"/>
                <w:numId w:val="2"/>
              </w:num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698" w:type="pct"/>
          </w:tcPr>
          <w:p w14:paraId="4B63EFBD" w14:textId="77777777" w:rsidR="009438DB" w:rsidRPr="000B2482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189" w:type="pct"/>
          </w:tcPr>
          <w:p w14:paraId="1205F10F" w14:textId="77777777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189" w:type="pct"/>
          </w:tcPr>
          <w:p w14:paraId="53F106C4" w14:textId="3C8694C4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670" w:type="pct"/>
          </w:tcPr>
          <w:p w14:paraId="609D76A0" w14:textId="77777777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</w:tr>
      <w:tr w:rsidR="009438DB" w:rsidRPr="000B2482" w14:paraId="52B1B08D" w14:textId="77777777" w:rsidTr="009438DB">
        <w:tc>
          <w:tcPr>
            <w:tcW w:w="254" w:type="pct"/>
          </w:tcPr>
          <w:p w14:paraId="663F60ED" w14:textId="77777777" w:rsidR="009438DB" w:rsidRPr="000B2482" w:rsidRDefault="009438DB" w:rsidP="009438DB">
            <w:pPr>
              <w:pStyle w:val="ListParagraph"/>
              <w:numPr>
                <w:ilvl w:val="0"/>
                <w:numId w:val="2"/>
              </w:num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698" w:type="pct"/>
          </w:tcPr>
          <w:p w14:paraId="28765551" w14:textId="77777777" w:rsidR="009438DB" w:rsidRPr="000B2482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189" w:type="pct"/>
          </w:tcPr>
          <w:p w14:paraId="7E8C2B00" w14:textId="77777777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189" w:type="pct"/>
          </w:tcPr>
          <w:p w14:paraId="5EB3C982" w14:textId="08FD755D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1670" w:type="pct"/>
          </w:tcPr>
          <w:p w14:paraId="32466C33" w14:textId="77777777" w:rsidR="009438DB" w:rsidRDefault="009438DB" w:rsidP="009438DB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</w:tr>
    </w:tbl>
    <w:p w14:paraId="14E91BBE" w14:textId="2FA4B88C" w:rsidR="009438DB" w:rsidRDefault="009438DB" w:rsidP="009438DB">
      <w:pPr>
        <w:bidi/>
        <w:rPr>
          <w:rFonts w:ascii="Simplified Arabic" w:hAnsi="Simplified Arabic" w:cs="Simplified Arabic"/>
          <w:color w:val="000000" w:themeColor="text1"/>
          <w:rtl/>
        </w:rPr>
      </w:pPr>
    </w:p>
    <w:p w14:paraId="44B7D5E2" w14:textId="77777777" w:rsidR="009438DB" w:rsidRPr="001271BC" w:rsidRDefault="009438DB" w:rsidP="009438DB">
      <w:pPr>
        <w:bidi/>
        <w:rPr>
          <w:rFonts w:ascii="Simplified Arabic" w:hAnsi="Simplified Arabic" w:cs="Simplified Arabic"/>
          <w:b/>
          <w:bCs/>
          <w:color w:val="FF0000"/>
          <w:lang w:bidi="ar-EG"/>
        </w:rPr>
      </w:pPr>
      <w:r w:rsidRPr="001271BC">
        <w:rPr>
          <w:rFonts w:ascii="Simplified Arabic" w:hAnsi="Simplified Arabic" w:cs="Simplified Arabic" w:hint="cs"/>
          <w:b/>
          <w:bCs/>
          <w:color w:val="FF0000"/>
          <w:rtl/>
          <w:lang w:bidi="ar-EG"/>
        </w:rPr>
        <w:t>** الجدول يختصر فقط على 5 صفوف تظهر في الواجهة فقط لا غير.</w:t>
      </w:r>
    </w:p>
    <w:p w14:paraId="5D489638" w14:textId="77777777" w:rsidR="009438DB" w:rsidRPr="009438DB" w:rsidRDefault="009438DB" w:rsidP="009438DB">
      <w:pPr>
        <w:bidi/>
        <w:rPr>
          <w:rFonts w:ascii="Simplified Arabic" w:hAnsi="Simplified Arabic" w:cs="Simplified Arabic"/>
          <w:color w:val="000000" w:themeColor="text1"/>
        </w:rPr>
      </w:pPr>
    </w:p>
    <w:p w14:paraId="132FB225" w14:textId="27D1F01D" w:rsidR="001271BC" w:rsidRDefault="001271BC" w:rsidP="001271BC">
      <w:pPr>
        <w:bidi/>
        <w:rPr>
          <w:rFonts w:asciiTheme="majorBidi" w:hAnsiTheme="majorBidi" w:cstheme="majorBidi"/>
          <w:rtl/>
          <w:lang w:bidi="ar-EG"/>
        </w:rPr>
      </w:pPr>
    </w:p>
    <w:p w14:paraId="3BF544A1" w14:textId="77777777" w:rsidR="001271BC" w:rsidRPr="001271BC" w:rsidRDefault="001271BC" w:rsidP="001271BC">
      <w:pPr>
        <w:bidi/>
        <w:rPr>
          <w:rFonts w:asciiTheme="majorBidi" w:hAnsiTheme="majorBidi" w:cstheme="majorBidi"/>
          <w:rtl/>
          <w:lang w:bidi="ar-EG"/>
        </w:rPr>
      </w:pPr>
    </w:p>
    <w:sectPr w:rsidR="001271BC" w:rsidRPr="001271BC" w:rsidSect="001271BC">
      <w:pgSz w:w="15840" w:h="12240" w:orient="landscape"/>
      <w:pgMar w:top="990" w:right="81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hail Enshasy" w:date="2021-02-09T21:41:00Z" w:initials="SE">
    <w:p w14:paraId="044FEB2E" w14:textId="5384A633" w:rsidR="001271BC" w:rsidRPr="001271BC" w:rsidRDefault="001271BC" w:rsidP="001271BC">
      <w:pPr>
        <w:pStyle w:val="CommentText"/>
        <w:bidi/>
        <w:jc w:val="right"/>
        <w:rPr>
          <w:rFonts w:ascii="Simplified Arabic" w:hAnsi="Simplified Arabic" w:cs="Simplified Arabic"/>
        </w:rPr>
      </w:pPr>
      <w:r w:rsidRPr="001271BC">
        <w:rPr>
          <w:rStyle w:val="CommentReference"/>
          <w:rFonts w:ascii="Simplified Arabic" w:hAnsi="Simplified Arabic" w:cs="Simplified Arabic"/>
        </w:rPr>
        <w:annotationRef/>
      </w:r>
      <w:r w:rsidRPr="001271BC">
        <w:rPr>
          <w:rFonts w:ascii="Simplified Arabic" w:hAnsi="Simplified Arabic" w:cs="Simplified Arabic"/>
          <w:rtl/>
        </w:rPr>
        <w:t>وإما بخصوص العطلة الأسبوعية (الجمعة والسبت) يتم تحديها بشكل تلقائي من النظام</w:t>
      </w:r>
      <w:r w:rsidRPr="001271BC">
        <w:rPr>
          <w:rFonts w:ascii="Simplified Arabic" w:hAnsi="Simplified Arabic" w:cs="Simplified Arabic"/>
          <w:b/>
          <w:bCs/>
          <w:color w:val="FF0000"/>
          <w:rtl/>
        </w:rPr>
        <w:t xml:space="preserve"> ولا تظهر في الجدول أدناه.</w:t>
      </w:r>
    </w:p>
  </w:comment>
  <w:comment w:id="2" w:author="Suhail Enshasy" w:date="2021-02-09T22:01:00Z" w:initials="SE">
    <w:p w14:paraId="11A85E88" w14:textId="31D2E667" w:rsidR="00B444B7" w:rsidRDefault="00B444B7" w:rsidP="00B444B7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للنقاش مع داليا هل يتم تسميته نماذج الاقتراحات والشكاوى أو نماذج النظام</w:t>
      </w:r>
    </w:p>
  </w:comment>
  <w:comment w:id="4" w:author="Suhail Enshasy" w:date="2021-02-09T21:56:00Z" w:initials="SE">
    <w:p w14:paraId="0574639C" w14:textId="6A73A108" w:rsidR="009438DB" w:rsidRDefault="009438DB" w:rsidP="009438DB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حساب مسؤول النظام هو من يقوم فقط بتعريف </w:t>
      </w:r>
      <w:r w:rsidR="009E7FF8">
        <w:rPr>
          <w:rFonts w:hint="cs"/>
          <w:rtl/>
        </w:rPr>
        <w:t>الملاحق</w:t>
      </w:r>
      <w:r>
        <w:rPr>
          <w:rFonts w:hint="cs"/>
          <w:rtl/>
        </w:rPr>
        <w:t>.</w:t>
      </w:r>
    </w:p>
  </w:comment>
  <w:comment w:id="40" w:author="Suhail Enshasy" w:date="2021-02-09T21:55:00Z" w:initials="SE">
    <w:p w14:paraId="5B951C63" w14:textId="420A8B7B" w:rsidR="009438DB" w:rsidRDefault="009438DB" w:rsidP="009438DB">
      <w:pPr>
        <w:pStyle w:val="CommentText"/>
        <w:bidi/>
        <w:jc w:val="right"/>
      </w:pPr>
      <w:r>
        <w:rPr>
          <w:rStyle w:val="CommentReference"/>
        </w:rPr>
        <w:annotationRef/>
      </w:r>
      <w:r>
        <w:rPr>
          <w:rFonts w:hint="cs"/>
          <w:rtl/>
        </w:rPr>
        <w:t>زر التعديل والحذف يظهر فقط لحساب مسؤول النظام.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4FEB2E" w15:done="0"/>
  <w15:commentEx w15:paraId="11A85E88" w15:done="1"/>
  <w15:commentEx w15:paraId="0574639C" w15:done="0"/>
  <w15:commentEx w15:paraId="5B951C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D8016" w16cex:dateUtc="2021-02-09T19:41:00Z"/>
  <w16cex:commentExtensible w16cex:durableId="23CD84A9" w16cex:dateUtc="2021-02-09T20:01:00Z"/>
  <w16cex:commentExtensible w16cex:durableId="23CD8376" w16cex:dateUtc="2021-02-09T19:56:00Z"/>
  <w16cex:commentExtensible w16cex:durableId="23CD835A" w16cex:dateUtc="2021-02-09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4FEB2E" w16cid:durableId="23CD8016"/>
  <w16cid:commentId w16cid:paraId="11A85E88" w16cid:durableId="23CD84A9"/>
  <w16cid:commentId w16cid:paraId="0574639C" w16cid:durableId="23CD8376"/>
  <w16cid:commentId w16cid:paraId="5B951C63" w16cid:durableId="23CD83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76937"/>
    <w:multiLevelType w:val="hybridMultilevel"/>
    <w:tmpl w:val="1B224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264C8F"/>
    <w:multiLevelType w:val="hybridMultilevel"/>
    <w:tmpl w:val="0B4E2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C2253B"/>
    <w:multiLevelType w:val="hybridMultilevel"/>
    <w:tmpl w:val="23E2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hail Enshasy">
    <w15:presenceInfo w15:providerId="Windows Live" w15:userId="4969a8ed8b32a4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zI1sjA2MjMyMTVT0lEKTi0uzszPAykwqQUAe/N1CywAAAA="/>
  </w:docVars>
  <w:rsids>
    <w:rsidRoot w:val="00033985"/>
    <w:rsid w:val="00033985"/>
    <w:rsid w:val="001271BC"/>
    <w:rsid w:val="005F5C45"/>
    <w:rsid w:val="009438DB"/>
    <w:rsid w:val="009E7FF8"/>
    <w:rsid w:val="00B444B7"/>
    <w:rsid w:val="00E55F8B"/>
    <w:rsid w:val="00F2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EF8D"/>
  <w15:chartTrackingRefBased/>
  <w15:docId w15:val="{FFECEF96-8031-43A7-9BE3-FE57E2F4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7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1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5</cp:revision>
  <dcterms:created xsi:type="dcterms:W3CDTF">2021-02-09T19:28:00Z</dcterms:created>
  <dcterms:modified xsi:type="dcterms:W3CDTF">2021-02-13T08:11:00Z</dcterms:modified>
</cp:coreProperties>
</file>